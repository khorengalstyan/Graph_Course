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  <w:tab/>
        <w:tab/>
      </w:r>
    </w:p>
    <w:p>
      <w:pPr>
        <w:pStyle w:val="Normal"/>
        <w:bidi w:val="0"/>
        <w:jc w:val="center"/>
        <w:rPr/>
      </w:pPr>
      <w:r>
        <w:rPr>
          <w:spacing w:val="-3"/>
        </w:rPr>
        <w:t>ՀԱՅԱՍՏԱՆԻ</w:t>
      </w:r>
      <w:r>
        <w:rPr>
          <w:spacing w:val="-9"/>
        </w:rPr>
        <w:t xml:space="preserve"> </w:t>
      </w:r>
      <w:r>
        <w:rPr>
          <w:spacing w:val="-3"/>
        </w:rPr>
        <w:t>ՀԱՆՐԱՊԵՏՈՒԹՅՈՒՆ</w:t>
      </w:r>
    </w:p>
    <w:p>
      <w:pPr>
        <w:pStyle w:val="TextBody"/>
        <w:bidi w:val="0"/>
        <w:jc w:val="center"/>
        <w:rPr>
          <w:sz w:val="19"/>
        </w:rPr>
      </w:pPr>
      <w:r>
        <w:rPr>
          <w:sz w:val="19"/>
        </w:rPr>
      </w:r>
    </w:p>
    <w:p>
      <w:pPr>
        <w:pStyle w:val="TextBody"/>
        <w:bidi w:val="0"/>
        <w:spacing w:lineRule="auto" w:line="427"/>
        <w:ind w:left="1536" w:right="804" w:hanging="1417"/>
        <w:jc w:val="center"/>
        <w:rPr/>
      </w:pPr>
      <w:r>
        <w:rPr>
          <w:spacing w:val="-3"/>
        </w:rPr>
        <w:t xml:space="preserve">                </w:t>
      </w:r>
      <w:r>
        <w:rPr>
          <w:spacing w:val="-3"/>
        </w:rPr>
        <w:t>ԿՐԹՈՒԹՅԱՆ, ԳԻՏՈՒԹՅԱՆ, ՄՇԱԿՈՒՅԹԻ ԵՎ ՍՊՈՐՏԻ ՆԱԽԱՐԱՐՈՒԹՅՈՒՆ</w:t>
      </w:r>
      <w:r>
        <w:rPr>
          <w:spacing w:val="-57"/>
        </w:rPr>
        <w:t xml:space="preserve"> </w:t>
      </w:r>
      <w:r>
        <w:rPr>
          <w:spacing w:val="-3"/>
        </w:rPr>
        <w:t>ՀԱՅԱՍՏԱՆԻ</w:t>
      </w:r>
      <w:r>
        <w:rPr>
          <w:spacing w:val="-12"/>
        </w:rPr>
        <w:t xml:space="preserve"> </w:t>
      </w:r>
      <w:r>
        <w:rPr>
          <w:spacing w:val="-3"/>
        </w:rPr>
        <w:t>ԱԶԳԱՅԻՆ</w:t>
      </w:r>
      <w:r>
        <w:rPr>
          <w:spacing w:val="-7"/>
        </w:rPr>
        <w:t xml:space="preserve"> </w:t>
      </w:r>
      <w:r>
        <w:rPr>
          <w:spacing w:val="-2"/>
        </w:rPr>
        <w:t>ՊՈԼԻՏԵԽՆԻԿԱԿԱՆ</w:t>
      </w:r>
      <w:r>
        <w:rPr>
          <w:spacing w:val="-5"/>
        </w:rPr>
        <w:t xml:space="preserve"> </w:t>
      </w:r>
      <w:r>
        <w:rPr>
          <w:spacing w:val="-2"/>
        </w:rPr>
        <w:t>ՀԱՄԱԼՍԱՐԱՆ</w:t>
      </w:r>
    </w:p>
    <w:p>
      <w:pPr>
        <w:pStyle w:val="Normal"/>
        <w:bidi w:val="0"/>
        <w:spacing w:lineRule="auto" w:line="458" w:before="5" w:after="0"/>
        <w:ind w:left="119" w:right="219" w:hanging="0"/>
        <w:jc w:val="center"/>
        <w:rPr/>
      </w:pPr>
      <w:r>
        <w:rPr>
          <w:sz w:val="20"/>
          <w:szCs w:val="20"/>
        </w:rPr>
        <w:t>ՏԵՂԵԿԱՏՎԱԿԱՆ ԵՎ ՀԱՂՈՐԴԱԿՑԱԿԱՆ ՏԵԽՆՈԼՈԳԻԱՆԵՐԻ ՈՒ ԷԼԵԿՏՐՈՆԻԿԱՅԻ ԻՆՍՏԻՏՈՒՏ</w:t>
      </w:r>
      <w:r>
        <w:rPr>
          <w:spacing w:val="-47"/>
          <w:sz w:val="20"/>
          <w:szCs w:val="20"/>
        </w:rPr>
        <w:t xml:space="preserve"> </w:t>
      </w:r>
      <w:r>
        <w:rPr>
          <w:sz w:val="20"/>
          <w:szCs w:val="20"/>
        </w:rPr>
        <w:t>ԻՆՏԵԳՐԱԼ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ՍԽԵՄԱՆԵՐԻ ԵՎ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ՀԱՄԱԿԱՐԳԵՐԻ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ՄՇԱԿՄԱՆ ԾՐԱԳՐԱՅԻՆ ՄԻՋՈՑՆԵՐԻ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 xml:space="preserve">ԱՄԲԻՈՆ </w:t>
        <w:tab/>
      </w:r>
    </w:p>
    <w:p>
      <w:pPr>
        <w:pStyle w:val="TextBody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1392555</wp:posOffset>
            </wp:positionH>
            <wp:positionV relativeFrom="paragraph">
              <wp:posOffset>20955</wp:posOffset>
            </wp:positionV>
            <wp:extent cx="3047365" cy="273875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 </w:t>
      </w:r>
    </w:p>
    <w:p>
      <w:pPr>
        <w:pStyle w:val="Normal"/>
        <w:rPr/>
      </w:pPr>
      <w:r>
        <w:rPr>
          <w:spacing w:val="-3"/>
        </w:rPr>
        <w:tab/>
        <w:tab/>
        <w:tab/>
      </w:r>
      <w:r>
        <w:rPr>
          <w:spacing w:val="-3"/>
          <w:sz w:val="36"/>
          <w:szCs w:val="36"/>
        </w:rPr>
        <w:t>ԿՈՒՐՍԱՅԻՆ</w:t>
      </w:r>
      <w:r>
        <w:rPr>
          <w:spacing w:val="-17"/>
          <w:sz w:val="36"/>
          <w:szCs w:val="36"/>
        </w:rPr>
        <w:t xml:space="preserve"> </w:t>
      </w:r>
      <w:r>
        <w:rPr>
          <w:spacing w:val="-3"/>
          <w:sz w:val="36"/>
          <w:szCs w:val="36"/>
        </w:rPr>
        <w:t>ԱՇԽԱՏԱՆՔ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bookmarkStart w:id="0" w:name="__RefHeading___Toc420_25486896"/>
      <w:bookmarkEnd w:id="0"/>
      <w:r>
        <w:rPr>
          <w:b w:val="false"/>
          <w:bCs w:val="false"/>
          <w:sz w:val="28"/>
          <w:szCs w:val="28"/>
        </w:rPr>
        <w:t>Խումբ՝</w:t>
        <w:tab/>
        <w:tab/>
        <w:t>Հ919-Ս</w:t>
      </w:r>
    </w:p>
    <w:p>
      <w:pPr>
        <w:pStyle w:val="TextBody"/>
        <w:bidi w:val="0"/>
        <w:spacing w:before="4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tabs>
          <w:tab w:val="clear" w:pos="709"/>
          <w:tab w:val="left" w:pos="1742" w:leader="none"/>
        </w:tabs>
        <w:bidi w:val="0"/>
        <w:spacing w:before="1" w:after="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>Առարկա</w:t>
      </w:r>
      <w:r>
        <w:rPr>
          <w:b w:val="false"/>
          <w:bCs w:val="false"/>
          <w:sz w:val="24"/>
          <w:szCs w:val="24"/>
        </w:rPr>
        <w:t>՝</w:t>
        <w:tab/>
        <w:tab/>
      </w:r>
      <w:r>
        <w:rPr>
          <w:b w:val="false"/>
          <w:bCs w:val="false"/>
          <w:sz w:val="28"/>
          <w:szCs w:val="28"/>
        </w:rPr>
        <w:t>Դիսկրետ</w:t>
      </w:r>
      <w:r>
        <w:rPr>
          <w:b w:val="false"/>
          <w:bCs w:val="false"/>
          <w:spacing w:val="-8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մաթեմատիկա</w:t>
      </w:r>
    </w:p>
    <w:p>
      <w:pPr>
        <w:pStyle w:val="TextBody"/>
        <w:bidi w:val="0"/>
        <w:spacing w:before="5" w:after="0"/>
        <w:jc w:val="both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</w:r>
    </w:p>
    <w:p>
      <w:pPr>
        <w:pStyle w:val="Normal"/>
        <w:spacing w:lineRule="auto" w:line="276"/>
        <w:jc w:val="both"/>
        <w:rPr/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>Թեմա</w:t>
      </w:r>
      <w:r>
        <w:rPr>
          <w:rFonts w:eastAsia="Sylfaen" w:cs="Sylfaen"/>
          <w:b w:val="false"/>
          <w:bCs w:val="false"/>
          <w:sz w:val="24"/>
          <w:szCs w:val="24"/>
          <w:lang w:val="nl-NL" w:eastAsia="en-US" w:bidi="ar-SA"/>
        </w:rPr>
        <w:t>՝</w:t>
        <w:tab/>
        <w:tab/>
      </w: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 xml:space="preserve">Տրված m * n քառակուսային ցանցը երեք                                               </w:t>
        <w:tab/>
        <w:t xml:space="preserve"> </w:t>
        <w:tab/>
        <w:tab/>
        <w:t xml:space="preserve">երկարությամբ պարզ շղթաներով ծածկույթ                              </w:t>
        <w:tab/>
        <w:tab/>
        <w:tab/>
        <w:t xml:space="preserve">իրականացնող ալգորիթմի մշակում և ծրագրային                 </w:t>
        <w:tab/>
        <w:tab/>
        <w:tab/>
        <w:t>իրացում</w:t>
      </w:r>
    </w:p>
    <w:p>
      <w:pPr>
        <w:pStyle w:val="Normal"/>
        <w:jc w:val="both"/>
        <w:rPr>
          <w:rFonts w:eastAsia="Sylfaen" w:cs="Sylfaen"/>
          <w:b w:val="false"/>
          <w:b w:val="false"/>
          <w:bCs w:val="false"/>
          <w:lang w:val="nl-NL" w:eastAsia="en-US" w:bidi="ar-SA"/>
        </w:rPr>
      </w:pPr>
      <w:r>
        <w:rPr>
          <w:rFonts w:eastAsia="Sylfaen" w:cs="Sylfaen"/>
          <w:b w:val="false"/>
          <w:bCs w:val="false"/>
          <w:lang w:val="nl-NL" w:eastAsia="en-US" w:bidi="ar-SA"/>
        </w:rPr>
      </w:r>
    </w:p>
    <w:p>
      <w:pPr>
        <w:pStyle w:val="Normal"/>
        <w:rPr/>
      </w:pPr>
      <w:bookmarkStart w:id="1" w:name="__RefHeading___Toc424_25486896"/>
      <w:bookmarkEnd w:id="1"/>
      <w:r>
        <w:rPr>
          <w:sz w:val="28"/>
          <w:szCs w:val="28"/>
        </w:rPr>
        <w:t>Դասախոս՝</w:t>
        <w:tab/>
        <w:tab/>
        <w:t>Սարգսյան Գարեգին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bookmarkStart w:id="2" w:name="__RefHeading___Toc426_25486896"/>
      <w:bookmarkEnd w:id="2"/>
      <w:r>
        <w:rPr>
          <w:sz w:val="28"/>
          <w:szCs w:val="28"/>
        </w:rPr>
        <w:t>Ուսանող՝</w:t>
        <w:tab/>
        <w:tab/>
        <w:t>Գալստյան Խորեն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/>
          </w:pPr>
          <w:r>
            <w:rPr>
              <w:b/>
              <w:bCs/>
              <w:sz w:val="32"/>
              <w:szCs w:val="32"/>
            </w:rPr>
            <w:t>ԲՈՎԱՆԴԱԿՈՒԹՅՈՒՆ</w:t>
          </w:r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28_25486896">
            <w:r>
              <w:rPr>
                <w:rStyle w:val="IndexLink"/>
              </w:rPr>
              <w:t>ՆԵՐԱԾՈՒԹՅՈՒՆ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0_25486896">
            <w:r>
              <w:rPr>
                <w:rStyle w:val="IndexLink"/>
              </w:rPr>
              <w:t>ԽՆԴՐԻ ԴՐՎԱԾՔ</w:t>
              <w:tab/>
              <w:t>4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2_25486896">
            <w:r>
              <w:rPr>
                <w:rStyle w:val="IndexLink"/>
              </w:rPr>
              <w:t>ԽՆԴՐԻ ԼՈՒԾՈՒՄ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434_25486896">
            <w:r>
              <w:rPr>
                <w:rStyle w:val="IndexLink"/>
              </w:rPr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tabs>
          <w:tab w:val="clear" w:pos="709"/>
          <w:tab w:val="left" w:pos="1790" w:leader="none"/>
        </w:tabs>
        <w:bidi w:val="0"/>
        <w:spacing w:lineRule="auto" w:line="403" w:before="1" w:after="0"/>
        <w:ind w:left="0" w:right="158" w:hanging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0" w:right="0" w:hanging="0"/>
        <w:jc w:val="center"/>
        <w:outlineLvl w:val="1"/>
        <w:rPr/>
      </w:pPr>
      <w:r>
        <w:rPr>
          <w:b/>
          <w:bCs/>
        </w:rPr>
        <w:t>ՆԵՐԱԾՈՒԹՅՈՒՆ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0" w:right="0" w:hanging="0"/>
        <w:jc w:val="both"/>
        <w:outlineLvl w:val="1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ab/>
      </w:r>
    </w:p>
    <w:p>
      <w:pPr>
        <w:pStyle w:val="Normal"/>
        <w:ind w:right="2898" w:hanging="0"/>
        <w:jc w:val="both"/>
        <w:rPr>
          <w:rFonts w:eastAsia="Sylfaen" w:cs="Sylfaen"/>
          <w:b w:val="false"/>
          <w:b w:val="false"/>
          <w:bCs w:val="false"/>
          <w:sz w:val="28"/>
          <w:szCs w:val="28"/>
          <w:lang w:val="nl-NL" w:eastAsia="en-US" w:bidi="ar-SA"/>
        </w:rPr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2249" w:right="0" w:hanging="0"/>
        <w:jc w:val="both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/>
      </w:pPr>
      <w:bookmarkStart w:id="3" w:name="__RefHeading___Toc430_25486896"/>
      <w:bookmarkEnd w:id="3"/>
      <w:r>
        <w:rPr>
          <w:b/>
          <w:bCs/>
        </w:rPr>
        <w:tab/>
        <w:tab/>
        <w:tab/>
        <w:tab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/>
      </w:pPr>
      <w:r>
        <w:rPr/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0" w:right="0" w:hanging="0"/>
        <w:jc w:val="center"/>
        <w:outlineLvl w:val="1"/>
        <w:rPr/>
      </w:pPr>
      <w:r>
        <w:rPr>
          <w:b/>
          <w:bCs/>
          <w:sz w:val="36"/>
          <w:szCs w:val="36"/>
        </w:rPr>
        <w:t>ԽՆԴՐԻ ԴՐՎԱԾՔ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57" w:after="57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57" w:after="57"/>
        <w:ind w:left="0" w:right="0" w:hanging="0"/>
        <w:jc w:val="both"/>
        <w:rPr>
          <w:sz w:val="28"/>
          <w:szCs w:val="28"/>
        </w:rPr>
      </w:pPr>
      <w:r>
        <w:rPr>
          <w:rFonts w:eastAsia="Sylfaen" w:cs="Sylfaen"/>
          <w:b w:val="false"/>
          <w:bCs w:val="false"/>
          <w:sz w:val="28"/>
          <w:szCs w:val="28"/>
          <w:lang w:val="nl-NL" w:eastAsia="en-US" w:bidi="ar-SA"/>
        </w:rPr>
        <w:tab/>
        <w:t>Տրված m * n քառակուսային ցանցը երեք                                                                                                                                           երկարությամբ պարզ շղթաներով ծածկույթ իրականացնող ալգորիթմի մշակում և ծրագրային իրացում։</w:t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0" w:right="0" w:hanging="0"/>
        <w:jc w:val="both"/>
        <w:outlineLvl w:val="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bidi w:val="0"/>
        <w:spacing w:before="0" w:after="0"/>
        <w:ind w:left="2249" w:right="-180" w:hanging="0"/>
        <w:jc w:val="center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ind w:left="2214" w:right="289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8550" w:leader="none"/>
        </w:tabs>
        <w:suppressAutoHyphens w:val="true"/>
        <w:overflowPunct w:val="false"/>
        <w:bidi w:val="0"/>
        <w:spacing w:before="0" w:after="0"/>
        <w:ind w:left="0" w:right="0" w:hanging="0"/>
        <w:jc w:val="center"/>
        <w:outlineLvl w:val="1"/>
        <w:rPr/>
      </w:pPr>
      <w:r>
        <w:rPr>
          <w:b/>
          <w:bCs/>
        </w:rPr>
        <w:t>ԽՆԴՐԻ ԼՈՒԾՈՒՄ</w:t>
      </w:r>
    </w:p>
    <w:p>
      <w:pPr>
        <w:pStyle w:val="TextBody"/>
        <w:rPr>
          <w:color w:val="3465A4"/>
          <w:highlight w:val="red"/>
        </w:rPr>
      </w:pPr>
      <w:r>
        <w:rPr>
          <w:color w:val="3465A4"/>
          <w:highlight w:val="red"/>
          <w:rPrChange w:id="0" w:author="Unknown Author" w:date="2022-05-25T23:51:02Z"/>
        </w:rPr>
        <w:t xml:space="preserve">    </w:t>
      </w:r>
      <w:r>
        <w:rPr>
          <w:color w:val="3465A4"/>
          <w:highlight w:val="red"/>
          <w:rPrChange w:id="0" w:author="Unknown Author" w:date="2022-05-25T23:51:02Z"/>
        </w:rPr>
        <w:t xml:space="preserve">m x n քառակուսային ցանցը երեք երկարությամբ պարզ շղթաներով ծածկելու համար անհրաժեշտ է, որ տրված ցանցի կողերի քանակը լինի երեքի բազմապատիկ։ Տրված պայմանը բավարարվում է այն դեպքում, երբ և՛ m–ն է երեքի բազմապատիկ և՛ n–ը, կամ և՛ m–ն է երեքի բաժանելուց տալիս 1 մնացորդ և՛ n–ը։ </w:t>
      </w:r>
    </w:p>
    <w:p>
      <w:pPr>
        <w:pStyle w:val="TextBody"/>
        <w:rPr>
          <w:color w:val="3465A4"/>
          <w:highlight w:val="red"/>
        </w:rPr>
      </w:pPr>
      <w:r>
        <w:rPr>
          <w:color w:val="3465A4"/>
          <w:highlight w:val="red"/>
          <w:rPrChange w:id="0" w:author="Unknown Author" w:date="2022-05-25T23:51:02Z"/>
        </w:rPr>
        <w:t xml:space="preserve">  </w:t>
      </w:r>
      <w:r>
        <w:rPr>
          <w:color w:val="3465A4"/>
          <w:highlight w:val="red"/>
          <w:rPrChange w:id="0" w:author="Unknown Author" w:date="2022-05-25T23:51:02Z"/>
        </w:rPr>
        <w:t>Դիտարկենք առաջին դեպքը, երբ և՛ m-ն է երեքի բազմապատիկ և՛ n–ը։ Այդ դեպքում գրաֆը ծածկելու համար պետք է մինչև նախավերջին տողը ինչքան հնարավոր է ուղիղ շղթաներով ծածկել, իսկ վերջին շղթայի երրորդ կողի համար իջնել հաջորդ տող։ Նույն տրամաբանությամբ ծածկենք սյուները, մինչև նախավերջին սյան համար ինչքան հնարավոր է ուղիղ շղթաներով ծածկենք սյուները, իսկ վերջին շղթայի երրորդ կողի համար շարժվենք աջ։ Այս քայլերը կատարելու արդյունքում ցանցն ամբողջույամն կծածկվի։</w:t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8550" w:leader="none"/>
        </w:tabs>
        <w:suppressAutoHyphens w:val="true"/>
        <w:overflowPunct w:val="false"/>
        <w:bidi w:val="0"/>
        <w:spacing w:before="0" w:after="0"/>
        <w:ind w:left="0" w:right="0" w:hanging="0"/>
        <w:jc w:val="both"/>
        <w:outlineLvl w:val="1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1"/>
        <w:widowControl/>
        <w:numPr>
          <w:ilvl w:val="0"/>
          <w:numId w:val="0"/>
        </w:numPr>
        <w:tabs>
          <w:tab w:val="clear" w:pos="709"/>
          <w:tab w:val="left" w:pos="8550" w:leader="none"/>
        </w:tabs>
        <w:suppressAutoHyphens w:val="true"/>
        <w:overflowPunct w:val="false"/>
        <w:bidi w:val="0"/>
        <w:spacing w:before="0" w:after="0"/>
        <w:ind w:left="0" w:right="0" w:hanging="0"/>
        <w:jc w:val="both"/>
        <w:outlineLvl w:val="1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Օրինակ․</w:t>
      </w:r>
    </w:p>
    <w:p>
      <w:pPr>
        <w:pStyle w:val="Normal"/>
        <w:jc w:val="both"/>
        <w:rPr/>
      </w:pPr>
      <w:ins w:id="4" w:author="Unknown Author" w:date="2022-05-25T23:45:34Z">
        <w:r>
          <w:rPr/>
        </w:r>
      </w:ins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1906" w:h="16838"/>
      <w:pgMar w:left="1138" w:right="1054" w:header="0" w:top="1134" w:footer="1134" w:bottom="169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lfae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trackRevision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ind w:left="2214" w:right="2898" w:hanging="0"/>
      <w:jc w:val="both"/>
      <w:outlineLvl w:val="1"/>
    </w:pPr>
    <w:rPr>
      <w:rFonts w:ascii="Sylfaen" w:hAnsi="Sylfaen" w:eastAsia="Sylfaen" w:cs="Sylfaen"/>
      <w:sz w:val="36"/>
      <w:szCs w:val="36"/>
      <w:lang w:val="nl-NL" w:eastAsia="en-US" w:bidi="ar-SA"/>
    </w:rPr>
  </w:style>
  <w:style w:type="paragraph" w:styleId="Heading3">
    <w:name w:val="Heading 3"/>
    <w:basedOn w:val="Normal"/>
    <w:qFormat/>
    <w:pPr>
      <w:ind w:left="119" w:right="0" w:hanging="0"/>
      <w:outlineLvl w:val="3"/>
    </w:pPr>
    <w:rPr>
      <w:rFonts w:ascii="Sylfaen" w:hAnsi="Sylfaen" w:eastAsia="Sylfaen" w:cs="Sylfaen"/>
      <w:sz w:val="28"/>
      <w:szCs w:val="28"/>
      <w:lang w:val="nl-NL" w:eastAsia="en-US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4">
    <w:name w:val="TOC 4"/>
    <w:basedOn w:val="Index"/>
    <w:pPr>
      <w:tabs>
        <w:tab w:val="clear" w:pos="709"/>
        <w:tab w:val="right" w:pos="8789" w:leader="dot"/>
      </w:tabs>
      <w:ind w:left="849" w:hanging="0"/>
    </w:pPr>
    <w:rPr/>
  </w:style>
  <w:style w:type="paragraph" w:styleId="Header">
    <w:name w:val="Header"/>
    <w:basedOn w:val="HeaderandFooter"/>
    <w:pPr>
      <w:suppressLineNumbers/>
      <w:tabs>
        <w:tab w:val="clear" w:pos="4820"/>
        <w:tab w:val="clear" w:pos="9641"/>
        <w:tab w:val="center" w:pos="4948" w:leader="none"/>
        <w:tab w:val="right" w:pos="9897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5</Pages>
  <Words>209</Words>
  <Characters>1263</Characters>
  <CharactersWithSpaces>1731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2022-05-21T10:11:36Z</dcterms:created>
  <dc:creator/>
  <dc:description/>
  <dc:language>en-US</dc:language>
  <cp:lastModifiedBy/>
  <dcterms:modified xsi:type="dcterms:W3CDTF">2022-05-25T23:51:11Z</dcterms:modified>
  <cp:revision>10</cp:revision>
  <dc:subject/>
  <dc:title/>
</cp:coreProperties>
</file>